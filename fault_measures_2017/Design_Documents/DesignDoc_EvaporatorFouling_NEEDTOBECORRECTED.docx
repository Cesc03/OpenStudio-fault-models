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692CDF3" w:rsidR="00A21C09" w:rsidRPr="001A136A" w:rsidRDefault="008B089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Evaporator</w:t>
      </w:r>
      <w:r w:rsidR="006D4E3C">
        <w:rPr>
          <w:rFonts w:ascii="Arial" w:eastAsia="Arial" w:hAnsi="Arial" w:cs="Arial"/>
          <w:color w:val="auto"/>
          <w:sz w:val="34"/>
          <w:szCs w:val="34"/>
        </w:rPr>
        <w:t xml:space="preserve">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0AAD8603" w:rsidR="00570986" w:rsidRPr="00570986" w:rsidRDefault="00570986" w:rsidP="00197EE0">
      <w:pPr>
        <w:ind w:firstLine="120"/>
        <w:jc w:val="both"/>
        <w:rPr>
          <w:color w:val="auto"/>
        </w:rPr>
      </w:pPr>
      <w:r w:rsidRPr="00570986">
        <w:rPr>
          <w:color w:val="auto"/>
        </w:rPr>
        <w:t xml:space="preserve">    return "Evaporator fouling occurs when the filter upstream of a cooling/evaporator coil is fouled, the duct is improperly designed, the blower speed is too low (e.g., belt slipping or control problem), etc. This fault decreases the evaporator saturation temperature, which decreases overall cooling capacity, sensible heat ratio (SHR), and coefficient of performance. The lower SHR leads to an increased latent load to meet a particular sensible load. </w:t>
      </w:r>
      <w:ins w:id="2" w:author="Janghyun Kim" w:date="2018-07-24T11:06:00Z">
        <w:r w:rsidR="00197EE0">
          <w:rPr>
            <w:color w:val="auto"/>
          </w:rPr>
          <w:t xml:space="preserve">This fault is categorized as a fault that occur in the vapor compression system during the operation stage. </w:t>
        </w:r>
      </w:ins>
      <w:r w:rsidRPr="00570986">
        <w:rPr>
          <w:color w:val="auto"/>
        </w:rPr>
        <w:t>This measure simulates evaporator fouling by modifying either Fan:ConstantVolume, Fan:VariableVolume, Fan:OnOff, or Fan:VariableVolume objects in EnergyPlus assigned to the air system. F is the fault intensity defined as the reduction in evaporator coil airflow at full load condition as a ratio of the design airflow rate</w:t>
      </w:r>
      <w:ins w:id="3" w:author="Janghyun Kim" w:date="2018-07-24T11:06:00Z">
        <w:r w:rsidR="00197EE0">
          <w:rPr>
            <w:color w:val="auto"/>
          </w:rPr>
          <w:t xml:space="preserve"> with the application range of 0 to 0.5 (50% reduction)</w:t>
        </w:r>
      </w:ins>
      <w:r w:rsidRPr="00570986">
        <w:rPr>
          <w:color w:val="auto"/>
        </w:rPr>
        <w:t>."</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modeler_description</w:t>
      </w:r>
    </w:p>
    <w:p w14:paraId="76FCCF48" w14:textId="183E73BB" w:rsidR="00570986" w:rsidRPr="00570986" w:rsidRDefault="00570986" w:rsidP="00197EE0">
      <w:pPr>
        <w:jc w:val="both"/>
        <w:rPr>
          <w:color w:val="auto"/>
        </w:rPr>
      </w:pPr>
      <w:r w:rsidRPr="00570986">
        <w:rPr>
          <w:color w:val="auto"/>
        </w:rPr>
        <w:t xml:space="preserve">    return "</w:t>
      </w:r>
      <w:bookmarkStart w:id="4" w:name="_GoBack"/>
      <w:bookmarkEnd w:id="4"/>
      <w:ins w:id="5" w:author="Janghyun Kim" w:date="2018-07-24T11:10:00Z">
        <w:r w:rsidR="00A52938">
          <w:rPr>
            <w:color w:val="auto"/>
          </w:rPr>
          <w:t>NEED TO BE CORRECTED</w:t>
        </w:r>
      </w:ins>
      <w:r w:rsidRPr="00570986">
        <w:rPr>
          <w:rFonts w:hint="eastAsia"/>
          <w:color w:val="auto"/>
        </w:rPr>
        <w:t>"</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eajxsz2u1t84" w:colFirst="0" w:colLast="0"/>
      <w:bookmarkEnd w:id="6"/>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4F5CDA3F" w:rsidR="00D10660" w:rsidRPr="001A136A" w:rsidRDefault="006153F4">
      <w:pPr>
        <w:rPr>
          <w:color w:val="auto"/>
        </w:rPr>
      </w:pPr>
      <w:r w:rsidRPr="006153F4">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rr678lqcm99y" w:colFirst="0" w:colLast="0"/>
      <w:bookmarkStart w:id="8" w:name="_j1afzi83sz1b" w:colFirst="0" w:colLast="0"/>
      <w:bookmarkStart w:id="9" w:name="_v6i4n2gsfegk" w:colFirst="0" w:colLast="0"/>
      <w:bookmarkEnd w:id="7"/>
      <w:bookmarkEnd w:id="8"/>
      <w:bookmarkEnd w:id="9"/>
      <w:r w:rsidRPr="001A136A">
        <w:rPr>
          <w:rFonts w:ascii="Arial" w:eastAsia="Arial" w:hAnsi="Arial" w:cs="Arial"/>
          <w:color w:val="auto"/>
          <w:sz w:val="26"/>
          <w:szCs w:val="26"/>
        </w:rPr>
        <w:t xml:space="preserve">Arguments </w:t>
      </w:r>
    </w:p>
    <w:p w14:paraId="210461F3" w14:textId="77777777" w:rsidR="005421D0" w:rsidRPr="005421D0" w:rsidRDefault="00570986" w:rsidP="005421D0">
      <w:pPr>
        <w:ind w:left="245" w:hanging="245"/>
        <w:contextualSpacing/>
        <w:rPr>
          <w:color w:val="auto"/>
        </w:rPr>
      </w:pPr>
      <w:r w:rsidRPr="00570986">
        <w:rPr>
          <w:color w:val="auto"/>
        </w:rPr>
        <w:t xml:space="preserve">  </w:t>
      </w:r>
      <w:r w:rsidR="005421D0" w:rsidRPr="005421D0">
        <w:rPr>
          <w:color w:val="auto"/>
        </w:rPr>
        <w:t>def arguments(model)</w:t>
      </w:r>
    </w:p>
    <w:p w14:paraId="402E671E" w14:textId="77777777" w:rsidR="005421D0" w:rsidRPr="005421D0" w:rsidRDefault="005421D0" w:rsidP="005421D0">
      <w:pPr>
        <w:ind w:left="245" w:hanging="245"/>
        <w:contextualSpacing/>
        <w:rPr>
          <w:color w:val="auto"/>
        </w:rPr>
      </w:pPr>
      <w:r w:rsidRPr="005421D0">
        <w:rPr>
          <w:color w:val="auto"/>
        </w:rPr>
        <w:t xml:space="preserve">    args = OpenStudio::Ruleset::OSArgumentVector.new</w:t>
      </w:r>
    </w:p>
    <w:p w14:paraId="4F36BA72" w14:textId="77777777" w:rsidR="005421D0" w:rsidRPr="005421D0" w:rsidRDefault="005421D0" w:rsidP="005421D0">
      <w:pPr>
        <w:ind w:left="245" w:hanging="245"/>
        <w:contextualSpacing/>
        <w:rPr>
          <w:color w:val="auto"/>
        </w:rPr>
      </w:pPr>
    </w:p>
    <w:p w14:paraId="019B8B5F" w14:textId="77777777" w:rsidR="005421D0" w:rsidRPr="005421D0" w:rsidRDefault="005421D0" w:rsidP="005421D0">
      <w:pPr>
        <w:ind w:left="245" w:hanging="245"/>
        <w:contextualSpacing/>
        <w:rPr>
          <w:color w:val="auto"/>
        </w:rPr>
      </w:pPr>
      <w:r w:rsidRPr="005421D0">
        <w:rPr>
          <w:color w:val="auto"/>
        </w:rPr>
        <w:t xml:space="preserve">    # find all the airloop objects</w:t>
      </w:r>
    </w:p>
    <w:p w14:paraId="473E7AD3" w14:textId="77777777" w:rsidR="005421D0" w:rsidRPr="005421D0" w:rsidRDefault="005421D0" w:rsidP="005421D0">
      <w:pPr>
        <w:ind w:left="245" w:hanging="245"/>
        <w:contextualSpacing/>
        <w:rPr>
          <w:color w:val="auto"/>
        </w:rPr>
      </w:pPr>
      <w:r w:rsidRPr="005421D0">
        <w:rPr>
          <w:color w:val="auto"/>
        </w:rPr>
        <w:t xml:space="preserve">    airloophvacs = model.getAirLoopHVACs</w:t>
      </w:r>
    </w:p>
    <w:p w14:paraId="42FADD26" w14:textId="77777777" w:rsidR="005421D0" w:rsidRPr="005421D0" w:rsidRDefault="005421D0" w:rsidP="005421D0">
      <w:pPr>
        <w:ind w:left="245" w:hanging="245"/>
        <w:contextualSpacing/>
        <w:rPr>
          <w:color w:val="auto"/>
        </w:rPr>
      </w:pPr>
      <w:r w:rsidRPr="005421D0">
        <w:rPr>
          <w:color w:val="auto"/>
        </w:rPr>
        <w:t xml:space="preserve">    chs = OpenStudio::StringVector.new</w:t>
      </w:r>
    </w:p>
    <w:p w14:paraId="2D02E0B5" w14:textId="77777777" w:rsidR="005421D0" w:rsidRPr="005421D0" w:rsidRDefault="005421D0" w:rsidP="005421D0">
      <w:pPr>
        <w:ind w:left="245" w:hanging="245"/>
        <w:contextualSpacing/>
        <w:rPr>
          <w:color w:val="auto"/>
        </w:rPr>
      </w:pPr>
      <w:r w:rsidRPr="005421D0">
        <w:rPr>
          <w:color w:val="auto"/>
        </w:rPr>
        <w:t xml:space="preserve">    chs &lt;&lt; $allahuchoice</w:t>
      </w:r>
    </w:p>
    <w:p w14:paraId="62735ACA" w14:textId="77777777" w:rsidR="005421D0" w:rsidRPr="005421D0" w:rsidRDefault="005421D0" w:rsidP="005421D0">
      <w:pPr>
        <w:ind w:left="245" w:hanging="245"/>
        <w:contextualSpacing/>
        <w:rPr>
          <w:color w:val="auto"/>
        </w:rPr>
      </w:pPr>
      <w:r w:rsidRPr="005421D0">
        <w:rPr>
          <w:color w:val="auto"/>
        </w:rPr>
        <w:t xml:space="preserve">    airloophvacs.each do |airloophvac|</w:t>
      </w:r>
    </w:p>
    <w:p w14:paraId="7E6EEBD1" w14:textId="77777777" w:rsidR="005421D0" w:rsidRPr="005421D0" w:rsidRDefault="005421D0" w:rsidP="005421D0">
      <w:pPr>
        <w:ind w:left="245" w:hanging="245"/>
        <w:contextualSpacing/>
        <w:rPr>
          <w:color w:val="auto"/>
        </w:rPr>
      </w:pPr>
      <w:r w:rsidRPr="005421D0">
        <w:rPr>
          <w:color w:val="auto"/>
        </w:rPr>
        <w:t xml:space="preserve">      chs &lt;&lt; airloophvac.name.to_s</w:t>
      </w:r>
    </w:p>
    <w:p w14:paraId="0059BB79" w14:textId="77777777" w:rsidR="005421D0" w:rsidRPr="005421D0" w:rsidRDefault="005421D0" w:rsidP="005421D0">
      <w:pPr>
        <w:ind w:left="245" w:hanging="245"/>
        <w:contextualSpacing/>
        <w:rPr>
          <w:color w:val="auto"/>
        </w:rPr>
      </w:pPr>
      <w:r w:rsidRPr="005421D0">
        <w:rPr>
          <w:color w:val="auto"/>
        </w:rPr>
        <w:t xml:space="preserve">    end</w:t>
      </w:r>
    </w:p>
    <w:p w14:paraId="0D79BEE4" w14:textId="77777777" w:rsidR="005421D0" w:rsidRPr="005421D0" w:rsidRDefault="005421D0" w:rsidP="005421D0">
      <w:pPr>
        <w:ind w:left="245" w:hanging="245"/>
        <w:contextualSpacing/>
        <w:rPr>
          <w:color w:val="auto"/>
        </w:rPr>
      </w:pPr>
      <w:r w:rsidRPr="005421D0">
        <w:rPr>
          <w:color w:val="auto"/>
        </w:rPr>
        <w:t xml:space="preserve">    equip_name = OpenStudio::Ruleset::OSArgument.makeChoiceArgument('equip_name', chs, true)  #  use the names for choices of equipment</w:t>
      </w:r>
    </w:p>
    <w:p w14:paraId="129CF192" w14:textId="77777777" w:rsidR="005421D0" w:rsidRPr="005421D0" w:rsidRDefault="005421D0" w:rsidP="005421D0">
      <w:pPr>
        <w:ind w:left="245" w:hanging="245"/>
        <w:contextualSpacing/>
        <w:rPr>
          <w:color w:val="auto"/>
        </w:rPr>
      </w:pPr>
      <w:r w:rsidRPr="005421D0">
        <w:rPr>
          <w:color w:val="auto"/>
        </w:rPr>
        <w:lastRenderedPageBreak/>
        <w:t xml:space="preserve">    equip_name.setDisplayName('Choice of AirLoopHVAC objects. If you want to impose it on all AHUs, choose * ALL AHUs *')</w:t>
      </w:r>
    </w:p>
    <w:p w14:paraId="29EC2D7C" w14:textId="77777777" w:rsidR="005421D0" w:rsidRPr="005421D0" w:rsidRDefault="005421D0" w:rsidP="005421D0">
      <w:pPr>
        <w:ind w:left="245" w:hanging="245"/>
        <w:contextualSpacing/>
        <w:rPr>
          <w:color w:val="auto"/>
        </w:rPr>
      </w:pPr>
      <w:r w:rsidRPr="005421D0">
        <w:rPr>
          <w:color w:val="auto"/>
        </w:rPr>
        <w:t xml:space="preserve">    equip_name.setDefaultValue($allahuchoice)</w:t>
      </w:r>
    </w:p>
    <w:p w14:paraId="6499C9F7" w14:textId="77777777" w:rsidR="005421D0" w:rsidRPr="005421D0" w:rsidRDefault="005421D0" w:rsidP="005421D0">
      <w:pPr>
        <w:ind w:left="245" w:hanging="245"/>
        <w:contextualSpacing/>
        <w:rPr>
          <w:color w:val="auto"/>
        </w:rPr>
      </w:pPr>
      <w:r w:rsidRPr="005421D0">
        <w:rPr>
          <w:color w:val="auto"/>
        </w:rPr>
        <w:t xml:space="preserve">    args &lt;&lt; equip_name</w:t>
      </w:r>
    </w:p>
    <w:p w14:paraId="7AE5E590" w14:textId="77777777" w:rsidR="005421D0" w:rsidRPr="005421D0" w:rsidRDefault="005421D0" w:rsidP="005421D0">
      <w:pPr>
        <w:ind w:left="245" w:hanging="245"/>
        <w:contextualSpacing/>
        <w:rPr>
          <w:color w:val="auto"/>
        </w:rPr>
      </w:pPr>
      <w:r w:rsidRPr="005421D0">
        <w:rPr>
          <w:color w:val="auto"/>
        </w:rPr>
        <w:t xml:space="preserve">    </w:t>
      </w:r>
    </w:p>
    <w:p w14:paraId="60A4C789" w14:textId="77777777" w:rsidR="005421D0" w:rsidRPr="005421D0" w:rsidRDefault="005421D0" w:rsidP="005421D0">
      <w:pPr>
        <w:ind w:left="245" w:hanging="245"/>
        <w:contextualSpacing/>
        <w:rPr>
          <w:color w:val="auto"/>
        </w:rPr>
      </w:pPr>
      <w:r w:rsidRPr="005421D0">
        <w:rPr>
          <w:color w:val="auto"/>
        </w:rPr>
        <w:t xml:space="preserve">    # ask user for a fault level in terms of the percentage of mass flow rate reduction</w:t>
      </w:r>
    </w:p>
    <w:p w14:paraId="2C87C749" w14:textId="77777777" w:rsidR="005421D0" w:rsidRPr="005421D0" w:rsidRDefault="005421D0" w:rsidP="005421D0">
      <w:pPr>
        <w:ind w:left="245" w:hanging="245"/>
        <w:contextualSpacing/>
        <w:rPr>
          <w:color w:val="auto"/>
        </w:rPr>
      </w:pPr>
      <w:r w:rsidRPr="005421D0">
        <w:rPr>
          <w:color w:val="auto"/>
        </w:rPr>
        <w:t xml:space="preserve">    evap_flow_reduction = OpenStudio::Ruleset::OSArgument.makeDoubleArgument('evap_flow_reduction', true)</w:t>
      </w:r>
    </w:p>
    <w:p w14:paraId="6FF5004D" w14:textId="77777777" w:rsidR="005421D0" w:rsidRPr="005421D0" w:rsidRDefault="005421D0" w:rsidP="005421D0">
      <w:pPr>
        <w:ind w:left="245" w:hanging="245"/>
        <w:contextualSpacing/>
        <w:rPr>
          <w:color w:val="auto"/>
        </w:rPr>
      </w:pPr>
      <w:r w:rsidRPr="005421D0">
        <w:rPr>
          <w:color w:val="auto"/>
        </w:rPr>
        <w:t xml:space="preserve">    evap_flow_reduction.setDefaultValue(0.1)</w:t>
      </w:r>
    </w:p>
    <w:p w14:paraId="25198070" w14:textId="77777777" w:rsidR="005421D0" w:rsidRPr="005421D0" w:rsidRDefault="005421D0" w:rsidP="005421D0">
      <w:pPr>
        <w:ind w:left="245" w:hanging="245"/>
        <w:contextualSpacing/>
        <w:rPr>
          <w:color w:val="auto"/>
        </w:rPr>
      </w:pPr>
      <w:r w:rsidRPr="005421D0">
        <w:rPr>
          <w:color w:val="auto"/>
        </w:rPr>
        <w:t xml:space="preserve">    evap_flow_reduction.setDisplayName('Decrease of air mass flow rate ratio when the fans are running at their maximum speed (0-1). (-)')</w:t>
      </w:r>
    </w:p>
    <w:p w14:paraId="5E6102E8" w14:textId="77777777" w:rsidR="005421D0" w:rsidRPr="005421D0" w:rsidRDefault="005421D0" w:rsidP="005421D0">
      <w:pPr>
        <w:ind w:left="245" w:hanging="245"/>
        <w:contextualSpacing/>
        <w:rPr>
          <w:color w:val="auto"/>
        </w:rPr>
      </w:pPr>
      <w:r w:rsidRPr="005421D0">
        <w:rPr>
          <w:color w:val="auto"/>
        </w:rPr>
        <w:t xml:space="preserve">    args &lt;&lt; evap_flow_reduction</w:t>
      </w:r>
    </w:p>
    <w:p w14:paraId="4AB95D4A" w14:textId="77777777" w:rsidR="005421D0" w:rsidRPr="005421D0" w:rsidRDefault="005421D0" w:rsidP="005421D0">
      <w:pPr>
        <w:ind w:left="245" w:hanging="245"/>
        <w:contextualSpacing/>
        <w:rPr>
          <w:color w:val="auto"/>
        </w:rPr>
      </w:pPr>
      <w:r w:rsidRPr="005421D0">
        <w:rPr>
          <w:color w:val="auto"/>
        </w:rPr>
        <w:t xml:space="preserve">    </w:t>
      </w:r>
    </w:p>
    <w:p w14:paraId="443CC603" w14:textId="77777777" w:rsidR="005421D0" w:rsidRPr="005421D0" w:rsidRDefault="005421D0" w:rsidP="005421D0">
      <w:pPr>
        <w:ind w:left="245" w:hanging="245"/>
        <w:contextualSpacing/>
        <w:rPr>
          <w:color w:val="auto"/>
        </w:rPr>
      </w:pPr>
      <w:r w:rsidRPr="005421D0">
        <w:rPr>
          <w:color w:val="auto"/>
        </w:rPr>
        <w:t xml:space="preserve">    #make double arguments to obtain coefficients</w:t>
      </w:r>
    </w:p>
    <w:p w14:paraId="6A852AAB" w14:textId="77777777" w:rsidR="005421D0" w:rsidRPr="005421D0" w:rsidRDefault="005421D0" w:rsidP="005421D0">
      <w:pPr>
        <w:ind w:left="245" w:hanging="245"/>
        <w:contextualSpacing/>
        <w:rPr>
          <w:color w:val="auto"/>
        </w:rPr>
      </w:pPr>
      <w:r w:rsidRPr="005421D0">
        <w:rPr>
          <w:color w:val="auto"/>
        </w:rPr>
        <w:t xml:space="preserve">    args = enter_coefficients(args, 1, 'fanCurve', [1.4048])</w:t>
      </w:r>
    </w:p>
    <w:p w14:paraId="11C2CA33" w14:textId="77777777" w:rsidR="005421D0" w:rsidRPr="005421D0" w:rsidRDefault="005421D0" w:rsidP="005421D0">
      <w:pPr>
        <w:ind w:left="245" w:hanging="245"/>
        <w:contextualSpacing/>
        <w:rPr>
          <w:color w:val="auto"/>
        </w:rPr>
      </w:pPr>
    </w:p>
    <w:p w14:paraId="78D3C577" w14:textId="77777777" w:rsidR="005421D0" w:rsidRPr="005421D0" w:rsidRDefault="005421D0" w:rsidP="005421D0">
      <w:pPr>
        <w:ind w:left="245" w:hanging="245"/>
        <w:contextualSpacing/>
        <w:rPr>
          <w:color w:val="auto"/>
        </w:rPr>
      </w:pPr>
      <w:r w:rsidRPr="005421D0">
        <w:rPr>
          <w:color w:val="auto"/>
        </w:rPr>
        <w:t xml:space="preserve">    return args</w:t>
      </w:r>
    </w:p>
    <w:p w14:paraId="51B49A7F" w14:textId="6F4B563F" w:rsidR="000E4DF8" w:rsidRPr="001A136A" w:rsidRDefault="005421D0" w:rsidP="005421D0">
      <w:pPr>
        <w:ind w:left="245" w:hanging="245"/>
        <w:contextualSpacing/>
        <w:rPr>
          <w:color w:val="auto"/>
        </w:rPr>
      </w:pPr>
      <w:r w:rsidRPr="005421D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62EE52E0" w:rsidR="00327C81" w:rsidRDefault="00077D55">
      <w:pPr>
        <w:rPr>
          <w:color w:val="auto"/>
        </w:rPr>
      </w:pPr>
      <w:r>
        <w:rPr>
          <w:color w:val="auto"/>
        </w:rPr>
        <w:t>#</w:t>
      </w:r>
      <w:r w:rsidR="00327C81">
        <w:rPr>
          <w:color w:val="auto"/>
        </w:rPr>
        <w:t xml:space="preserve">Select </w:t>
      </w:r>
      <w:r w:rsidR="00163D8D">
        <w:rPr>
          <w:color w:val="auto"/>
        </w:rPr>
        <w:t>AirLoopHVAC</w:t>
      </w:r>
      <w:r w:rsidR="00327C81">
        <w:rPr>
          <w:color w:val="auto"/>
        </w:rPr>
        <w:t xml:space="preserve"> object that is being faulted.</w:t>
      </w:r>
    </w:p>
    <w:p w14:paraId="231D3A87" w14:textId="5451FECF" w:rsidR="00A21C09" w:rsidRDefault="00163D8D" w:rsidP="00D11B1F">
      <w:pPr>
        <w:ind w:firstLine="230"/>
        <w:rPr>
          <w:color w:val="auto"/>
        </w:rPr>
      </w:pPr>
      <w:r w:rsidRPr="00163D8D">
        <w:rPr>
          <w:color w:val="auto"/>
        </w:rPr>
        <w:t>runner.registerInitialCondition('</w:t>
      </w:r>
      <w:r w:rsidR="005421D0">
        <w:rPr>
          <w:color w:val="auto"/>
        </w:rPr>
        <w:t>Fo</w:t>
      </w:r>
      <w:r w:rsidRPr="00163D8D">
        <w:rPr>
          <w:color w:val="auto"/>
        </w:rPr>
        <w:t>uling are being applied on all AHUs......')</w:t>
      </w:r>
    </w:p>
    <w:p w14:paraId="30CDD9E1" w14:textId="64ADF315" w:rsidR="00163D8D" w:rsidRPr="001A136A" w:rsidRDefault="00163D8D" w:rsidP="00D11B1F">
      <w:pPr>
        <w:ind w:firstLine="230"/>
        <w:rPr>
          <w:color w:val="auto"/>
        </w:rPr>
      </w:pPr>
      <w:r w:rsidRPr="00163D8D">
        <w:rPr>
          <w:color w:val="auto"/>
        </w:rPr>
        <w:t>r</w:t>
      </w:r>
      <w:r w:rsidR="000D5AE7">
        <w:rPr>
          <w:color w:val="auto"/>
        </w:rPr>
        <w:t>unner.registerInitialCondition(“</w:t>
      </w:r>
      <w:r w:rsidR="005421D0">
        <w:rPr>
          <w:color w:val="auto"/>
        </w:rPr>
        <w:t>Fo</w:t>
      </w:r>
      <w:r w:rsidR="005421D0" w:rsidRPr="00163D8D">
        <w:rPr>
          <w:color w:val="auto"/>
        </w:rPr>
        <w:t xml:space="preserve">uling </w:t>
      </w:r>
      <w:r w:rsidRPr="00163D8D">
        <w:rPr>
          <w:color w:val="auto"/>
        </w:rPr>
        <w:t>is being applied to the #{equip_name}......")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83qcvn2nguyt" w:colFirst="0" w:colLast="0"/>
      <w:bookmarkEnd w:id="10"/>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0053511D" w:rsidR="00327C81"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are applied on all AHUs......')</w:t>
      </w:r>
    </w:p>
    <w:p w14:paraId="1D5EDEEF" w14:textId="1064AF97" w:rsidR="007F5598"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is applied to the #{equip_name}......")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cxhd5lngzaue" w:colFirst="0" w:colLast="0"/>
      <w:bookmarkEnd w:id="11"/>
      <w:r w:rsidRPr="001A136A">
        <w:rPr>
          <w:rFonts w:ascii="Arial" w:eastAsia="Arial" w:hAnsi="Arial" w:cs="Arial"/>
          <w:color w:val="auto"/>
          <w:sz w:val="26"/>
          <w:szCs w:val="26"/>
        </w:rPr>
        <w:t>Not Applicable</w:t>
      </w:r>
    </w:p>
    <w:p w14:paraId="098EB1C7" w14:textId="6139450B" w:rsidR="00A21C09" w:rsidRDefault="002C4359">
      <w:pPr>
        <w:rPr>
          <w:color w:val="auto"/>
        </w:rPr>
      </w:pPr>
      <w:r>
        <w:rPr>
          <w:color w:val="auto"/>
        </w:rPr>
        <w:t>#When the fault level is defined</w:t>
      </w:r>
      <w:r w:rsidR="00E91998">
        <w:rPr>
          <w:color w:val="auto"/>
        </w:rPr>
        <w:t xml:space="preserve"> as </w:t>
      </w:r>
      <w:r w:rsidR="00D516FB">
        <w:rPr>
          <w:color w:val="auto"/>
        </w:rPr>
        <w:t>zero</w:t>
      </w:r>
      <w:r>
        <w:rPr>
          <w:color w:val="auto"/>
        </w:rPr>
        <w:t>,</w:t>
      </w:r>
    </w:p>
    <w:p w14:paraId="0E61A6B7" w14:textId="19B74EA9" w:rsidR="002C4359" w:rsidRPr="001A136A" w:rsidRDefault="002C4359" w:rsidP="002C4359">
      <w:pPr>
        <w:ind w:left="230" w:hanging="230"/>
        <w:rPr>
          <w:color w:val="auto"/>
        </w:rPr>
      </w:pPr>
      <w:r>
        <w:rPr>
          <w:color w:val="auto"/>
        </w:rPr>
        <w:t xml:space="preserve">    </w:t>
      </w:r>
      <w:r w:rsidR="00D516FB" w:rsidRPr="00D516FB">
        <w:rPr>
          <w:color w:val="auto"/>
        </w:rPr>
        <w:t>runner.registerAsNotApplicable("Fouling level is zero. Skipping the Measure #{name}")</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fptbw1390hfo" w:colFirst="0" w:colLast="0"/>
      <w:bookmarkEnd w:id="12"/>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p7yumzwzumbk" w:colFirst="0" w:colLast="0"/>
      <w:bookmarkEnd w:id="13"/>
      <w:r w:rsidRPr="001A136A">
        <w:rPr>
          <w:rFonts w:ascii="Arial" w:eastAsia="Arial" w:hAnsi="Arial" w:cs="Arial"/>
          <w:color w:val="auto"/>
          <w:sz w:val="26"/>
          <w:szCs w:val="26"/>
        </w:rPr>
        <w:t>Error</w:t>
      </w:r>
    </w:p>
    <w:p w14:paraId="435C5A33" w14:textId="2D64BC98" w:rsidR="00E91998" w:rsidRDefault="00E91998" w:rsidP="00E91998">
      <w:pPr>
        <w:rPr>
          <w:color w:val="auto"/>
        </w:rPr>
      </w:pPr>
      <w:r>
        <w:rPr>
          <w:color w:val="auto"/>
        </w:rPr>
        <w:t xml:space="preserve">#When </w:t>
      </w:r>
      <w:r w:rsidR="00612F3C">
        <w:rPr>
          <w:color w:val="auto"/>
        </w:rPr>
        <w:t>reduction of evaporator flow is negative</w:t>
      </w:r>
      <w:r>
        <w:rPr>
          <w:color w:val="auto"/>
        </w:rPr>
        <w:t>,</w:t>
      </w:r>
    </w:p>
    <w:p w14:paraId="4CBD76D1" w14:textId="5D5F27E3" w:rsidR="00AA78E0" w:rsidRDefault="00AA78E0" w:rsidP="00AA78E0">
      <w:pPr>
        <w:ind w:left="230" w:hanging="230"/>
        <w:rPr>
          <w:color w:val="auto"/>
        </w:rPr>
      </w:pPr>
      <w:r>
        <w:rPr>
          <w:color w:val="auto"/>
        </w:rPr>
        <w:t xml:space="preserve">    </w:t>
      </w:r>
      <w:r w:rsidR="00AD0CE1" w:rsidRPr="00AD0CE1">
        <w:rPr>
          <w:color w:val="auto"/>
        </w:rPr>
        <w:t>runner.registerError("User defined fouling level in Measure #{name} is negative. Exiting......")</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4D2B48A6" w:rsidR="00805033" w:rsidRDefault="00805033" w:rsidP="00805033">
      <w:pPr>
        <w:ind w:left="230" w:hanging="230"/>
        <w:rPr>
          <w:color w:val="auto"/>
        </w:rPr>
      </w:pPr>
      <w:r>
        <w:rPr>
          <w:color w:val="auto"/>
        </w:rPr>
        <w:t xml:space="preserve">    </w:t>
      </w:r>
      <w:r w:rsidR="00612F3C" w:rsidRPr="00612F3C">
        <w:rPr>
          <w:color w:val="auto"/>
        </w:rPr>
        <w:t>runner.registerError("The resultant mass flow rate in Measure #{name} is negative. Exiting......")</w:t>
      </w:r>
    </w:p>
    <w:p w14:paraId="74D49612" w14:textId="77DB3BB5" w:rsidR="001D7D7A" w:rsidRDefault="001D7D7A" w:rsidP="00805033">
      <w:pPr>
        <w:ind w:left="230" w:hanging="230"/>
        <w:rPr>
          <w:color w:val="auto"/>
        </w:rPr>
      </w:pPr>
      <w:r>
        <w:rPr>
          <w:color w:val="auto"/>
        </w:rPr>
        <w:lastRenderedPageBreak/>
        <w:t xml:space="preserve">#When </w:t>
      </w:r>
      <w:r w:rsidR="00425313">
        <w:rPr>
          <w:color w:val="auto"/>
        </w:rPr>
        <w:t>minimum fan power for variable speed fan cannot be calculated</w:t>
      </w:r>
      <w:r>
        <w:rPr>
          <w:color w:val="auto"/>
        </w:rPr>
        <w:t>,</w:t>
      </w:r>
    </w:p>
    <w:p w14:paraId="5CFEEE9D" w14:textId="7B852DB7" w:rsidR="001D7D7A" w:rsidRDefault="001D7D7A" w:rsidP="00805033">
      <w:pPr>
        <w:ind w:left="230" w:hanging="230"/>
        <w:rPr>
          <w:color w:val="auto"/>
        </w:rPr>
      </w:pPr>
      <w:r>
        <w:rPr>
          <w:color w:val="auto"/>
        </w:rPr>
        <w:t xml:space="preserve">    </w:t>
      </w:r>
      <w:r w:rsidR="00612F3C" w:rsidRPr="00612F3C">
        <w:rPr>
          <w:color w:val="auto"/>
        </w:rPr>
        <w:t>runner.registerError("Cannot find the airflow corresponding to the minimum power consumption. Exiting......")</w:t>
      </w:r>
    </w:p>
    <w:p w14:paraId="6C3A07A6" w14:textId="5729D68C" w:rsidR="00F8050D" w:rsidRDefault="00F8050D" w:rsidP="00805033">
      <w:pPr>
        <w:ind w:left="230" w:hanging="230"/>
        <w:rPr>
          <w:color w:val="auto"/>
        </w:rPr>
      </w:pPr>
      <w:r>
        <w:rPr>
          <w:color w:val="auto"/>
        </w:rPr>
        <w:t>#When</w:t>
      </w:r>
      <w:r w:rsidRPr="00F8050D">
        <w:rPr>
          <w:color w:val="auto"/>
        </w:rPr>
        <w:t xml:space="preserve"> </w:t>
      </w:r>
      <w:r w:rsidR="002E4187">
        <w:rPr>
          <w:color w:val="auto"/>
        </w:rPr>
        <w:t xml:space="preserve">equation for solving </w:t>
      </w:r>
      <w:r w:rsidR="00547BBA">
        <w:rPr>
          <w:color w:val="auto"/>
        </w:rPr>
        <w:t xml:space="preserve">“ ” </w:t>
      </w:r>
      <w:r w:rsidR="002E4187">
        <w:rPr>
          <w:color w:val="auto"/>
        </w:rPr>
        <w:t>cannot be solved</w:t>
      </w:r>
      <w:r>
        <w:rPr>
          <w:color w:val="auto"/>
        </w:rPr>
        <w:t>,</w:t>
      </w:r>
    </w:p>
    <w:p w14:paraId="09445BC7" w14:textId="57C6144A" w:rsidR="00F8050D" w:rsidRDefault="00F8050D" w:rsidP="00805033">
      <w:pPr>
        <w:ind w:left="230" w:hanging="230"/>
        <w:rPr>
          <w:color w:val="auto"/>
        </w:rPr>
      </w:pPr>
      <w:r>
        <w:rPr>
          <w:color w:val="auto"/>
        </w:rPr>
        <w:t xml:space="preserve">    </w:t>
      </w:r>
      <w:r w:rsidR="00425313" w:rsidRPr="00425313">
        <w:rPr>
          <w:color w:val="auto"/>
        </w:rPr>
        <w:t>runner.registerError("Dekker method fails with x_high at #{x_high}, x_low at #{x_low}, y_new at #{y_new} and mulp at #{mulp}.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4" w:name="_boe790kftbf8" w:colFirst="0" w:colLast="0"/>
      <w:bookmarkEnd w:id="14"/>
      <w:r w:rsidRPr="001A136A">
        <w:rPr>
          <w:rFonts w:ascii="Arial" w:eastAsia="Arial" w:hAnsi="Arial" w:cs="Arial"/>
          <w:color w:val="auto"/>
          <w:sz w:val="26"/>
          <w:szCs w:val="26"/>
        </w:rPr>
        <w:t>Information</w:t>
      </w:r>
    </w:p>
    <w:p w14:paraId="47F50082" w14:textId="77777777" w:rsidR="005E21C9" w:rsidRDefault="005E21C9" w:rsidP="005E21C9">
      <w:pPr>
        <w:numPr>
          <w:ilvl w:val="0"/>
          <w:numId w:val="1"/>
        </w:numPr>
        <w:rPr>
          <w:color w:val="auto"/>
        </w:rPr>
      </w:pPr>
      <w:r w:rsidRPr="005E21C9">
        <w:rPr>
          <w:color w:val="auto"/>
        </w:rPr>
        <w:t>Works with</w:t>
      </w:r>
      <w:r>
        <w:rPr>
          <w:color w:val="auto"/>
        </w:rPr>
        <w:t>,</w:t>
      </w:r>
      <w:r w:rsidRPr="005E21C9">
        <w:rPr>
          <w:color w:val="auto"/>
        </w:rPr>
        <w:t xml:space="preserve"> </w:t>
      </w:r>
    </w:p>
    <w:p w14:paraId="46859F86" w14:textId="77777777" w:rsidR="005E21C9" w:rsidRDefault="005E21C9" w:rsidP="005E21C9">
      <w:pPr>
        <w:numPr>
          <w:ilvl w:val="1"/>
          <w:numId w:val="1"/>
        </w:numPr>
        <w:rPr>
          <w:color w:val="auto"/>
        </w:rPr>
      </w:pPr>
      <w:r>
        <w:rPr>
          <w:color w:val="auto"/>
        </w:rPr>
        <w:t>Fan:ConstantVolume</w:t>
      </w:r>
    </w:p>
    <w:p w14:paraId="4E8CE2BE" w14:textId="77777777" w:rsidR="005E21C9" w:rsidRDefault="005E21C9" w:rsidP="005E21C9">
      <w:pPr>
        <w:numPr>
          <w:ilvl w:val="1"/>
          <w:numId w:val="1"/>
        </w:numPr>
        <w:rPr>
          <w:color w:val="auto"/>
        </w:rPr>
      </w:pPr>
      <w:r>
        <w:rPr>
          <w:color w:val="auto"/>
        </w:rPr>
        <w:t xml:space="preserve">Fan:VariableVolume </w:t>
      </w:r>
    </w:p>
    <w:p w14:paraId="67CEBB81" w14:textId="4B3093D7" w:rsidR="00A21C09" w:rsidRPr="005E21C9" w:rsidRDefault="005E21C9" w:rsidP="005E21C9">
      <w:pPr>
        <w:numPr>
          <w:ilvl w:val="1"/>
          <w:numId w:val="1"/>
        </w:numPr>
        <w:rPr>
          <w:color w:val="auto"/>
        </w:rPr>
      </w:pPr>
      <w:r w:rsidRPr="005E21C9">
        <w:rPr>
          <w:color w:val="auto"/>
        </w:rPr>
        <w:t>Fan:OnOff</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5" w:name="_hla5kzo9k92s" w:colFirst="0" w:colLast="0"/>
      <w:bookmarkEnd w:id="15"/>
      <w:r w:rsidRPr="001A136A">
        <w:rPr>
          <w:rFonts w:ascii="Arial" w:eastAsia="Arial" w:hAnsi="Arial" w:cs="Arial"/>
          <w:color w:val="auto"/>
          <w:sz w:val="26"/>
          <w:szCs w:val="26"/>
        </w:rPr>
        <w:t>Code Outline</w:t>
      </w:r>
    </w:p>
    <w:p w14:paraId="3E99F2EC" w14:textId="09D96BA3" w:rsidR="000723C9" w:rsidRDefault="00ED4845" w:rsidP="006109C6">
      <w:pPr>
        <w:numPr>
          <w:ilvl w:val="0"/>
          <w:numId w:val="1"/>
        </w:numPr>
        <w:contextualSpacing/>
        <w:rPr>
          <w:color w:val="auto"/>
        </w:rPr>
      </w:pPr>
      <w:r>
        <w:rPr>
          <w:color w:val="auto"/>
        </w:rPr>
        <w:t>Define arguments</w:t>
      </w:r>
      <w:r w:rsidR="00570986">
        <w:rPr>
          <w:color w:val="auto"/>
        </w:rPr>
        <w:t xml:space="preserve"> (AHU where fault occurs and flow reduction due to fouling)</w:t>
      </w:r>
      <w:r>
        <w:rPr>
          <w:color w:val="auto"/>
        </w:rPr>
        <w:t>.</w:t>
      </w:r>
    </w:p>
    <w:p w14:paraId="395A4535" w14:textId="64B33291" w:rsidR="006109C6" w:rsidRDefault="00570986" w:rsidP="006109C6">
      <w:pPr>
        <w:numPr>
          <w:ilvl w:val="0"/>
          <w:numId w:val="1"/>
        </w:numPr>
        <w:rPr>
          <w:color w:val="auto"/>
        </w:rPr>
      </w:pPr>
      <w:r>
        <w:rPr>
          <w:color w:val="auto"/>
        </w:rPr>
        <w:t xml:space="preserve">Check user defined flow reduction value due to fouling is within 0-1. </w:t>
      </w:r>
    </w:p>
    <w:p w14:paraId="1A0E577E" w14:textId="0BCC833E" w:rsidR="00827D25" w:rsidRDefault="00570986" w:rsidP="006109C6">
      <w:pPr>
        <w:numPr>
          <w:ilvl w:val="0"/>
          <w:numId w:val="1"/>
        </w:numPr>
        <w:rPr>
          <w:color w:val="auto"/>
        </w:rPr>
      </w:pPr>
      <w:r>
        <w:rPr>
          <w:color w:val="auto"/>
        </w:rPr>
        <w:t>Find the AHU and apply fault based on user inputs.</w:t>
      </w:r>
    </w:p>
    <w:p w14:paraId="32373A83" w14:textId="4CC7CACC" w:rsidR="00570986" w:rsidRDefault="009D2FA1" w:rsidP="00570986">
      <w:pPr>
        <w:numPr>
          <w:ilvl w:val="1"/>
          <w:numId w:val="1"/>
        </w:numPr>
        <w:rPr>
          <w:color w:val="auto"/>
        </w:rPr>
      </w:pPr>
      <w:r>
        <w:rPr>
          <w:color w:val="auto"/>
        </w:rPr>
        <w:t>Find Fan:ConstantVolume object in the AHU and apply fault.</w:t>
      </w:r>
    </w:p>
    <w:p w14:paraId="66F1293C" w14:textId="672A1D72" w:rsidR="009D2FA1" w:rsidRDefault="009D2FA1" w:rsidP="009D2FA1">
      <w:pPr>
        <w:numPr>
          <w:ilvl w:val="2"/>
          <w:numId w:val="1"/>
        </w:numPr>
        <w:rPr>
          <w:color w:val="auto"/>
        </w:rPr>
      </w:pPr>
      <w:r>
        <w:rPr>
          <w:color w:val="auto"/>
        </w:rPr>
        <w:t>If the fan flow rate is hard sized, then skip.</w:t>
      </w:r>
    </w:p>
    <w:p w14:paraId="5994C7C3" w14:textId="3685B104" w:rsidR="009D2FA1" w:rsidRDefault="009D2FA1" w:rsidP="009D2FA1">
      <w:pPr>
        <w:numPr>
          <w:ilvl w:val="2"/>
          <w:numId w:val="1"/>
        </w:numPr>
        <w:rPr>
          <w:color w:val="auto"/>
        </w:rPr>
      </w:pPr>
      <w:r>
        <w:rPr>
          <w:color w:val="auto"/>
        </w:rPr>
        <w:t>Else, change the fan configuration based on user defined fault intensity.</w:t>
      </w:r>
    </w:p>
    <w:p w14:paraId="618B4334" w14:textId="6AF33FA3" w:rsidR="009D2FA1" w:rsidRDefault="009D2FA1" w:rsidP="009D2FA1">
      <w:pPr>
        <w:numPr>
          <w:ilvl w:val="3"/>
          <w:numId w:val="1"/>
        </w:numPr>
        <w:rPr>
          <w:color w:val="auto"/>
        </w:rPr>
      </w:pPr>
      <w:r>
        <w:rPr>
          <w:color w:val="auto"/>
        </w:rPr>
        <w:t>Pressure rise.</w:t>
      </w:r>
    </w:p>
    <w:p w14:paraId="14D5774E" w14:textId="10DD4D20" w:rsidR="009D2FA1" w:rsidRDefault="009D2FA1" w:rsidP="009D2FA1">
      <w:pPr>
        <w:numPr>
          <w:ilvl w:val="3"/>
          <w:numId w:val="1"/>
        </w:numPr>
        <w:rPr>
          <w:color w:val="auto"/>
        </w:rPr>
      </w:pPr>
      <w:r>
        <w:rPr>
          <w:color w:val="auto"/>
        </w:rPr>
        <w:t>Maximum flow rate.</w:t>
      </w:r>
    </w:p>
    <w:p w14:paraId="00F69D3C" w14:textId="77777777" w:rsidR="009D2FA1" w:rsidRDefault="009D2FA1" w:rsidP="009D2FA1">
      <w:pPr>
        <w:numPr>
          <w:ilvl w:val="1"/>
          <w:numId w:val="1"/>
        </w:numPr>
        <w:rPr>
          <w:color w:val="auto"/>
        </w:rPr>
      </w:pPr>
      <w:r>
        <w:rPr>
          <w:color w:val="auto"/>
        </w:rPr>
        <w:t>Find Fan:VariableVolume object in the AHU and apply fault.</w:t>
      </w:r>
    </w:p>
    <w:p w14:paraId="55B87AE9" w14:textId="77777777" w:rsidR="009D2FA1" w:rsidRDefault="009D2FA1" w:rsidP="009D2FA1">
      <w:pPr>
        <w:numPr>
          <w:ilvl w:val="2"/>
          <w:numId w:val="1"/>
        </w:numPr>
        <w:rPr>
          <w:color w:val="auto"/>
        </w:rPr>
      </w:pPr>
      <w:r>
        <w:rPr>
          <w:color w:val="auto"/>
        </w:rPr>
        <w:t>If the fan flow rate is hard sized, then skip.</w:t>
      </w:r>
    </w:p>
    <w:p w14:paraId="41E4A877" w14:textId="77777777" w:rsidR="009D2FA1" w:rsidRDefault="009D2FA1" w:rsidP="009D2FA1">
      <w:pPr>
        <w:numPr>
          <w:ilvl w:val="2"/>
          <w:numId w:val="1"/>
        </w:numPr>
        <w:rPr>
          <w:color w:val="auto"/>
        </w:rPr>
      </w:pPr>
      <w:r>
        <w:rPr>
          <w:color w:val="auto"/>
        </w:rPr>
        <w:t>Else, change the fan configuration based on user defined fault intensity.</w:t>
      </w:r>
    </w:p>
    <w:p w14:paraId="4AB60240" w14:textId="14E47050" w:rsidR="009D2FA1" w:rsidRDefault="009D2FA1" w:rsidP="009D2FA1">
      <w:pPr>
        <w:numPr>
          <w:ilvl w:val="3"/>
          <w:numId w:val="1"/>
        </w:numPr>
        <w:rPr>
          <w:color w:val="auto"/>
        </w:rPr>
      </w:pPr>
      <w:r>
        <w:rPr>
          <w:color w:val="auto"/>
        </w:rPr>
        <w:t>Pressure rise.</w:t>
      </w:r>
    </w:p>
    <w:p w14:paraId="4ECED279" w14:textId="1AB55C92" w:rsidR="009D2FA1" w:rsidRDefault="009D2FA1" w:rsidP="009D2FA1">
      <w:pPr>
        <w:numPr>
          <w:ilvl w:val="3"/>
          <w:numId w:val="1"/>
        </w:numPr>
        <w:rPr>
          <w:color w:val="auto"/>
        </w:rPr>
      </w:pPr>
      <w:r>
        <w:rPr>
          <w:color w:val="auto"/>
        </w:rPr>
        <w:t>Maximum flow rate.</w:t>
      </w:r>
    </w:p>
    <w:p w14:paraId="6A15538C" w14:textId="77777777" w:rsidR="009D2FA1" w:rsidRDefault="009D2FA1" w:rsidP="009D2FA1">
      <w:pPr>
        <w:numPr>
          <w:ilvl w:val="3"/>
          <w:numId w:val="1"/>
        </w:numPr>
        <w:rPr>
          <w:color w:val="auto"/>
        </w:rPr>
      </w:pPr>
      <w:r>
        <w:rPr>
          <w:color w:val="auto"/>
        </w:rPr>
        <w:t>Fan power minimum flow fraction.</w:t>
      </w:r>
    </w:p>
    <w:p w14:paraId="27BBD272" w14:textId="4A5FCD89" w:rsidR="009D2FA1" w:rsidRDefault="009D2FA1" w:rsidP="009D2FA1">
      <w:pPr>
        <w:numPr>
          <w:ilvl w:val="3"/>
          <w:numId w:val="1"/>
        </w:numPr>
        <w:rPr>
          <w:color w:val="auto"/>
        </w:rPr>
      </w:pPr>
      <w:r>
        <w:rPr>
          <w:color w:val="auto"/>
        </w:rPr>
        <w:t xml:space="preserve">Fan power minimum air flow rate. </w:t>
      </w:r>
    </w:p>
    <w:p w14:paraId="285C5009" w14:textId="31FB6027" w:rsidR="009D2FA1" w:rsidRDefault="009D2FA1" w:rsidP="009D2FA1">
      <w:pPr>
        <w:numPr>
          <w:ilvl w:val="1"/>
          <w:numId w:val="1"/>
        </w:numPr>
        <w:rPr>
          <w:color w:val="auto"/>
        </w:rPr>
      </w:pPr>
      <w:r>
        <w:rPr>
          <w:color w:val="auto"/>
        </w:rPr>
        <w:t>Find Fan:</w:t>
      </w:r>
      <w:r w:rsidR="00FD1D26">
        <w:rPr>
          <w:color w:val="auto"/>
        </w:rPr>
        <w:t>OnOff</w:t>
      </w:r>
      <w:r>
        <w:rPr>
          <w:color w:val="auto"/>
        </w:rPr>
        <w:t xml:space="preserve"> object in the AHU and apply fault.</w:t>
      </w:r>
    </w:p>
    <w:p w14:paraId="787720A3" w14:textId="77777777" w:rsidR="009D2FA1" w:rsidRDefault="009D2FA1" w:rsidP="009D2FA1">
      <w:pPr>
        <w:numPr>
          <w:ilvl w:val="2"/>
          <w:numId w:val="1"/>
        </w:numPr>
        <w:rPr>
          <w:color w:val="auto"/>
        </w:rPr>
      </w:pPr>
      <w:r>
        <w:rPr>
          <w:color w:val="auto"/>
        </w:rPr>
        <w:t>If the fan flow rate is hard sized, then skip.</w:t>
      </w:r>
    </w:p>
    <w:p w14:paraId="0D2C1656" w14:textId="77777777" w:rsidR="009D2FA1" w:rsidRDefault="009D2FA1" w:rsidP="009D2FA1">
      <w:pPr>
        <w:numPr>
          <w:ilvl w:val="2"/>
          <w:numId w:val="1"/>
        </w:numPr>
        <w:rPr>
          <w:color w:val="auto"/>
        </w:rPr>
      </w:pPr>
      <w:r>
        <w:rPr>
          <w:color w:val="auto"/>
        </w:rPr>
        <w:t>Else, change the fan configuration based on user defined fault intensity.</w:t>
      </w:r>
    </w:p>
    <w:p w14:paraId="6F61A44D" w14:textId="77777777" w:rsidR="009D2FA1" w:rsidRDefault="009D2FA1" w:rsidP="009D2FA1">
      <w:pPr>
        <w:numPr>
          <w:ilvl w:val="3"/>
          <w:numId w:val="1"/>
        </w:numPr>
        <w:rPr>
          <w:color w:val="auto"/>
        </w:rPr>
      </w:pPr>
      <w:r>
        <w:rPr>
          <w:color w:val="auto"/>
        </w:rPr>
        <w:t>Pressure rise.</w:t>
      </w:r>
    </w:p>
    <w:p w14:paraId="3785F031" w14:textId="33CD338A" w:rsidR="009D2FA1" w:rsidRPr="00FD1D26" w:rsidRDefault="009D2FA1" w:rsidP="00FD1D26">
      <w:pPr>
        <w:numPr>
          <w:ilvl w:val="3"/>
          <w:numId w:val="1"/>
        </w:numPr>
        <w:rPr>
          <w:color w:val="auto"/>
        </w:rPr>
      </w:pPr>
      <w:r>
        <w:rPr>
          <w:color w:val="auto"/>
        </w:rPr>
        <w:t>Maximum flow rate.</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2FE346E7"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8C169C">
        <w:rPr>
          <w:color w:val="auto"/>
        </w:rPr>
        <w:t>.</w:t>
      </w:r>
    </w:p>
    <w:p w14:paraId="3D78E079" w14:textId="415BFFAD" w:rsidR="000E4DF8" w:rsidRPr="001A136A" w:rsidRDefault="008C169C" w:rsidP="00D71F05">
      <w:pPr>
        <w:numPr>
          <w:ilvl w:val="0"/>
          <w:numId w:val="2"/>
        </w:numPr>
        <w:ind w:hanging="360"/>
        <w:contextualSpacing/>
        <w:rPr>
          <w:color w:val="auto"/>
        </w:rPr>
      </w:pPr>
      <w:r w:rsidRPr="00D71F05">
        <w:rPr>
          <w:color w:val="auto"/>
        </w:rPr>
        <w:t>Test three fan objects (Fan:ConstantVolume, Fan:VariableVolume, Fan:OnOff).</w:t>
      </w:r>
      <w:r w:rsidR="00D71F05" w:rsidRPr="001A136A">
        <w:rPr>
          <w:color w:val="auto"/>
        </w:rPr>
        <w:t xml:space="preserve"> </w:t>
      </w: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597BC" w14:textId="77777777" w:rsidR="007D311D" w:rsidRDefault="007D311D" w:rsidP="00014A5F">
      <w:pPr>
        <w:spacing w:line="240" w:lineRule="auto"/>
      </w:pPr>
      <w:r>
        <w:separator/>
      </w:r>
    </w:p>
  </w:endnote>
  <w:endnote w:type="continuationSeparator" w:id="0">
    <w:p w14:paraId="69486AFC" w14:textId="77777777" w:rsidR="007D311D" w:rsidRDefault="007D311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324D1" w14:textId="77777777" w:rsidR="007D311D" w:rsidRDefault="007D311D" w:rsidP="00014A5F">
      <w:pPr>
        <w:spacing w:line="240" w:lineRule="auto"/>
      </w:pPr>
      <w:r>
        <w:separator/>
      </w:r>
    </w:p>
  </w:footnote>
  <w:footnote w:type="continuationSeparator" w:id="0">
    <w:p w14:paraId="14D0956E" w14:textId="77777777" w:rsidR="007D311D" w:rsidRDefault="007D311D"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ghyun Kim">
    <w15:presenceInfo w15:providerId="None" w15:userId="Janghyun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D55"/>
    <w:rsid w:val="0008687A"/>
    <w:rsid w:val="000B4CB7"/>
    <w:rsid w:val="000D5AE7"/>
    <w:rsid w:val="000E4DF8"/>
    <w:rsid w:val="000F2090"/>
    <w:rsid w:val="001214C6"/>
    <w:rsid w:val="001249DC"/>
    <w:rsid w:val="0014551C"/>
    <w:rsid w:val="00163D8D"/>
    <w:rsid w:val="001915EF"/>
    <w:rsid w:val="001958A2"/>
    <w:rsid w:val="00197EE0"/>
    <w:rsid w:val="001A136A"/>
    <w:rsid w:val="001D7D7A"/>
    <w:rsid w:val="0029189F"/>
    <w:rsid w:val="002C4359"/>
    <w:rsid w:val="002E4187"/>
    <w:rsid w:val="00327C81"/>
    <w:rsid w:val="00342C9B"/>
    <w:rsid w:val="003B73A2"/>
    <w:rsid w:val="004165EC"/>
    <w:rsid w:val="00425313"/>
    <w:rsid w:val="00430CD6"/>
    <w:rsid w:val="0047678F"/>
    <w:rsid w:val="00516B5F"/>
    <w:rsid w:val="00526B07"/>
    <w:rsid w:val="00536365"/>
    <w:rsid w:val="005421D0"/>
    <w:rsid w:val="00547BBA"/>
    <w:rsid w:val="00550B9D"/>
    <w:rsid w:val="00570986"/>
    <w:rsid w:val="005850A3"/>
    <w:rsid w:val="005B16D9"/>
    <w:rsid w:val="005E21C9"/>
    <w:rsid w:val="005E51F1"/>
    <w:rsid w:val="006109C6"/>
    <w:rsid w:val="00612F3C"/>
    <w:rsid w:val="006153F4"/>
    <w:rsid w:val="00623D48"/>
    <w:rsid w:val="00666F5F"/>
    <w:rsid w:val="006932E6"/>
    <w:rsid w:val="006B6F92"/>
    <w:rsid w:val="006D4E3C"/>
    <w:rsid w:val="006E105C"/>
    <w:rsid w:val="006E4EEF"/>
    <w:rsid w:val="0076368D"/>
    <w:rsid w:val="00765988"/>
    <w:rsid w:val="007D311D"/>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33CC"/>
    <w:rsid w:val="00973695"/>
    <w:rsid w:val="0099012B"/>
    <w:rsid w:val="009C56E2"/>
    <w:rsid w:val="009D0B67"/>
    <w:rsid w:val="009D2FA1"/>
    <w:rsid w:val="009D33AA"/>
    <w:rsid w:val="009E6D5A"/>
    <w:rsid w:val="00A05827"/>
    <w:rsid w:val="00A21C09"/>
    <w:rsid w:val="00A45716"/>
    <w:rsid w:val="00A52938"/>
    <w:rsid w:val="00A654AF"/>
    <w:rsid w:val="00A83BBF"/>
    <w:rsid w:val="00AA2C8D"/>
    <w:rsid w:val="00AA56E7"/>
    <w:rsid w:val="00AA78E0"/>
    <w:rsid w:val="00AB38FA"/>
    <w:rsid w:val="00AB6233"/>
    <w:rsid w:val="00AD0CE1"/>
    <w:rsid w:val="00AF7510"/>
    <w:rsid w:val="00B324F1"/>
    <w:rsid w:val="00B72DB2"/>
    <w:rsid w:val="00B940B6"/>
    <w:rsid w:val="00BB5310"/>
    <w:rsid w:val="00BB5980"/>
    <w:rsid w:val="00BB5F83"/>
    <w:rsid w:val="00BF2EDC"/>
    <w:rsid w:val="00C05117"/>
    <w:rsid w:val="00C307CF"/>
    <w:rsid w:val="00C63E6D"/>
    <w:rsid w:val="00C96BD5"/>
    <w:rsid w:val="00D07674"/>
    <w:rsid w:val="00D10660"/>
    <w:rsid w:val="00D11AD1"/>
    <w:rsid w:val="00D11B1F"/>
    <w:rsid w:val="00D25DA2"/>
    <w:rsid w:val="00D33008"/>
    <w:rsid w:val="00D33B3F"/>
    <w:rsid w:val="00D516FB"/>
    <w:rsid w:val="00D67458"/>
    <w:rsid w:val="00D71F05"/>
    <w:rsid w:val="00DC2976"/>
    <w:rsid w:val="00DC6A11"/>
    <w:rsid w:val="00DF7382"/>
    <w:rsid w:val="00E600D1"/>
    <w:rsid w:val="00E77EFA"/>
    <w:rsid w:val="00E91998"/>
    <w:rsid w:val="00EA710A"/>
    <w:rsid w:val="00EB04DD"/>
    <w:rsid w:val="00ED4845"/>
    <w:rsid w:val="00ED5EA6"/>
    <w:rsid w:val="00F02C3E"/>
    <w:rsid w:val="00F52D5D"/>
    <w:rsid w:val="00F8050D"/>
    <w:rsid w:val="00FA7F96"/>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27</cp:revision>
  <dcterms:created xsi:type="dcterms:W3CDTF">2017-09-11T21:09:00Z</dcterms:created>
  <dcterms:modified xsi:type="dcterms:W3CDTF">2018-07-24T15:10:00Z</dcterms:modified>
</cp:coreProperties>
</file>